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6498405"/>
        <w:docPartObj>
          <w:docPartGallery w:val="Cover Pages"/>
          <w:docPartUnique/>
        </w:docPartObj>
      </w:sdtPr>
      <w:sdtContent>
        <w:p w14:paraId="0B76BEA1" w14:textId="77777777" w:rsidR="009D7F8C" w:rsidRDefault="009D7F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896" behindDoc="0" locked="0" layoutInCell="1" allowOverlap="1" wp14:anchorId="07797C35" wp14:editId="7CDCB9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275269" id="Group 149" o:spid="_x0000_s1026" style="position:absolute;margin-left:0;margin-top:0;width:8in;height:95.7pt;z-index:25166489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7478C94" wp14:editId="3AC31D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color w:val="000000"/>
                                    <w:kern w:val="36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-67225139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47208AA" w14:textId="77777777" w:rsidR="001A06D0" w:rsidRDefault="001A06D0" w:rsidP="008A7D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A7D6C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kern w:val="36"/>
                                        <w:sz w:val="36"/>
                                        <w:szCs w:val="36"/>
                                      </w:rPr>
                                      <w:t>XSA driven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7478C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0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color w:val="000000"/>
                              <w:kern w:val="36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-67225139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47208AA" w14:textId="77777777" w:rsidR="001A06D0" w:rsidRDefault="001A06D0" w:rsidP="008A7D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A7D6C">
                                <w:rPr>
                                  <w:rFonts w:ascii="Arial" w:eastAsia="Times New Roman" w:hAnsi="Arial" w:cs="Arial"/>
                                  <w:color w:val="000000"/>
                                  <w:kern w:val="36"/>
                                  <w:sz w:val="36"/>
                                  <w:szCs w:val="36"/>
                                </w:rPr>
                                <w:t>XSA driven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4C741A2" wp14:editId="6A612E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D6D6B" w14:textId="77777777" w:rsidR="001A06D0" w:rsidRDefault="001A06D0" w:rsidP="009D7F8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4125150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D7F8C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XSA Authoring tool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92718642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FB9D5A" w14:textId="77777777" w:rsidR="001A06D0" w:rsidRDefault="001A06D0" w:rsidP="009D7F8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4C741A2" id="Text Box 154" o:spid="_x0000_s1027" type="#_x0000_t202" style="position:absolute;margin-left:0;margin-top:0;width:8in;height:286.5pt;z-index:251656704;visibility:visible;mso-wrap-style:square;mso-width-percent:0;mso-height-percent:363;mso-top-percent:300;mso-wrap-distance-left:9pt;mso-wrap-distance-top:0;mso-wrap-distance-right:9pt;mso-wrap-distance-bottom:0;mso-position-horizontal:center;mso-position-horizontal-relative:page;mso-position-vertical-relative:page;mso-width-percent:0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" filled="f" stroked="f" strokeweight=".5pt">
                    <v:textbox inset="126pt,0,54pt,0">
                      <w:txbxContent>
                        <w:p w14:paraId="6B1D6D6B" w14:textId="77777777" w:rsidR="001A06D0" w:rsidRDefault="001A06D0" w:rsidP="009D7F8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4125150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D7F8C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XSA Authoring tool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92718642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FB9D5A" w14:textId="77777777" w:rsidR="001A06D0" w:rsidRDefault="001A06D0" w:rsidP="009D7F8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7BD3F8" w14:textId="77777777" w:rsidR="009D7F8C" w:rsidRDefault="009D7F8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65403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7FB4BF" w14:textId="77777777" w:rsidR="009D7F8C" w:rsidRDefault="009D7F8C">
          <w:pPr>
            <w:pStyle w:val="TOCHeading"/>
          </w:pPr>
          <w:r>
            <w:t>Contents</w:t>
          </w:r>
        </w:p>
        <w:p w14:paraId="7045F38D" w14:textId="77777777" w:rsidR="006D625C" w:rsidRDefault="009D7F8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A06D0">
            <w:fldChar w:fldCharType="begin"/>
          </w:r>
          <w:r w:rsidR="001A06D0">
            <w:instrText xml:space="preserve"> HYPERLINK \l "_Toc361225643" </w:instrText>
          </w:r>
          <w:r w:rsidR="001A06D0">
            <w:fldChar w:fldCharType="separate"/>
          </w:r>
          <w:r w:rsidR="006D625C" w:rsidRPr="00FB4ED1">
            <w:rPr>
              <w:rStyle w:val="Hyperlink"/>
              <w:noProof/>
            </w:rPr>
            <w:t>What is XSA-Driven Application?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_Toc361225643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2</w:t>
          </w:r>
          <w:r w:rsidR="006D625C">
            <w:rPr>
              <w:noProof/>
              <w:webHidden/>
            </w:rPr>
            <w:fldChar w:fldCharType="end"/>
          </w:r>
          <w:r w:rsidR="001A06D0">
            <w:rPr>
              <w:noProof/>
            </w:rPr>
            <w:fldChar w:fldCharType="end"/>
          </w:r>
        </w:p>
        <w:p w14:paraId="469D6534" w14:textId="77777777" w:rsidR="006D625C" w:rsidRDefault="001A06D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"_Toc361225644" </w:instrText>
          </w:r>
          <w:r>
            <w:fldChar w:fldCharType="separate"/>
          </w:r>
          <w:r w:rsidR="006D625C" w:rsidRPr="00FB4ED1">
            <w:rPr>
              <w:rStyle w:val="Hyperlink"/>
              <w:noProof/>
            </w:rPr>
            <w:t>Getting Started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_Toc361225644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2</w:t>
          </w:r>
          <w:r w:rsidR="006D625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F4054D5" w14:textId="77777777" w:rsidR="006D625C" w:rsidRDefault="001A06D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"_Toc361225645" </w:instrText>
          </w:r>
          <w:r>
            <w:fldChar w:fldCharType="separate"/>
          </w:r>
          <w:r w:rsidR="006D625C" w:rsidRPr="00FB4ED1">
            <w:rPr>
              <w:rStyle w:val="Hyperlink"/>
              <w:noProof/>
            </w:rPr>
            <w:t>Environment Setup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_Toc361225645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2</w:t>
          </w:r>
          <w:r w:rsidR="006D625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2033A29" w14:textId="77777777" w:rsidR="006D625C" w:rsidRDefault="001A06D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"_Toc361225646" </w:instrText>
          </w:r>
          <w:r>
            <w:fldChar w:fldCharType="separate"/>
          </w:r>
          <w:r w:rsidR="006D625C" w:rsidRPr="00FB4ED1">
            <w:rPr>
              <w:rStyle w:val="Hyperlink"/>
              <w:noProof/>
            </w:rPr>
            <w:t>Production Environment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_Toc361225646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3</w:t>
          </w:r>
          <w:r w:rsidR="006D625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0DAF502" w14:textId="77777777" w:rsidR="006D625C" w:rsidRDefault="001A06D0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"_Toc361225647" </w:instrText>
          </w:r>
          <w:r>
            <w:fldChar w:fldCharType="separate"/>
          </w:r>
          <w:r w:rsidR="006D625C" w:rsidRPr="00FB4ED1">
            <w:rPr>
              <w:rStyle w:val="Hyperlink"/>
              <w:noProof/>
            </w:rPr>
            <w:t>Prerequisites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_Toc361225647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3</w:t>
          </w:r>
          <w:r w:rsidR="006D625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AF63DD1" w14:textId="77777777" w:rsidR="006D625C" w:rsidRDefault="001A06D0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"_Toc361225648" </w:instrText>
          </w:r>
          <w:r>
            <w:fldChar w:fldCharType="separate"/>
          </w:r>
          <w:r w:rsidR="006D625C" w:rsidRPr="00FB4ED1">
            <w:rPr>
              <w:rStyle w:val="Hyperlink"/>
              <w:noProof/>
            </w:rPr>
            <w:t>Downloads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_Toc361225648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3</w:t>
          </w:r>
          <w:r w:rsidR="006D625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3AE87F1" w14:textId="77777777" w:rsidR="006D625C" w:rsidRDefault="001A06D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"_Toc361225649" </w:instrText>
          </w:r>
          <w:r>
            <w:fldChar w:fldCharType="separate"/>
          </w:r>
          <w:r w:rsidR="006D625C" w:rsidRPr="00FB4ED1">
            <w:rPr>
              <w:rStyle w:val="Hyperlink"/>
              <w:noProof/>
            </w:rPr>
            <w:t>Development Environment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_Toc361225649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3</w:t>
          </w:r>
          <w:r w:rsidR="006D625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9A1FCB1" w14:textId="77777777" w:rsidR="006D625C" w:rsidRDefault="001A06D0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"_Toc361225650" </w:instrText>
          </w:r>
          <w:r>
            <w:fldChar w:fldCharType="separate"/>
          </w:r>
          <w:r w:rsidR="006D625C" w:rsidRPr="00FB4ED1">
            <w:rPr>
              <w:rStyle w:val="Hyperlink"/>
              <w:noProof/>
            </w:rPr>
            <w:t>Prerequisites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_Toc361225650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3</w:t>
          </w:r>
          <w:r w:rsidR="006D625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66811D5" w14:textId="77777777" w:rsidR="006D625C" w:rsidRDefault="001A06D0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"_Toc361225651" </w:instrText>
          </w:r>
          <w:r>
            <w:fldChar w:fldCharType="separate"/>
          </w:r>
          <w:r w:rsidR="006D625C" w:rsidRPr="00FB4ED1">
            <w:rPr>
              <w:rStyle w:val="Hyperlink"/>
              <w:noProof/>
            </w:rPr>
            <w:t>Source Code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_Toc361225651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4</w:t>
          </w:r>
          <w:r w:rsidR="006D625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180D1B3" w14:textId="77777777" w:rsidR="006D625C" w:rsidRDefault="001A06D0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"_Toc361225652" </w:instrText>
          </w:r>
          <w:r>
            <w:fldChar w:fldCharType="separate"/>
          </w:r>
          <w:r w:rsidR="006D625C" w:rsidRPr="00FB4ED1">
            <w:rPr>
              <w:rStyle w:val="Hyperlink"/>
              <w:noProof/>
            </w:rPr>
            <w:t>Setting up the development environment for the WAMCP projects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_Toc361225652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4</w:t>
          </w:r>
          <w:r w:rsidR="006D625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5F99825" w14:textId="77777777" w:rsidR="006D625C" w:rsidRDefault="001A06D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"_Toc361225653" </w:instrText>
          </w:r>
          <w:r>
            <w:fldChar w:fldCharType="separate"/>
          </w:r>
          <w:r w:rsidR="006D625C" w:rsidRPr="00FB4ED1">
            <w:rPr>
              <w:rStyle w:val="Hyperlink"/>
              <w:noProof/>
            </w:rPr>
            <w:t>User Guide</w:t>
          </w:r>
          <w:r w:rsidR="006D625C">
            <w:rPr>
              <w:noProof/>
              <w:webHidden/>
            </w:rPr>
            <w:tab/>
          </w:r>
          <w:r w:rsidR="006D625C">
            <w:rPr>
              <w:noProof/>
              <w:webHidden/>
            </w:rPr>
            <w:fldChar w:fldCharType="begin"/>
          </w:r>
          <w:r w:rsidR="006D625C">
            <w:rPr>
              <w:noProof/>
              <w:webHidden/>
            </w:rPr>
            <w:instrText xml:space="preserve"> PAGEREF _Toc361225653 \h </w:instrText>
          </w:r>
          <w:r w:rsidR="006D625C">
            <w:rPr>
              <w:noProof/>
              <w:webHidden/>
            </w:rPr>
          </w:r>
          <w:r w:rsidR="006D625C">
            <w:rPr>
              <w:noProof/>
              <w:webHidden/>
            </w:rPr>
            <w:fldChar w:fldCharType="separate"/>
          </w:r>
          <w:r w:rsidR="006D625C">
            <w:rPr>
              <w:noProof/>
              <w:webHidden/>
            </w:rPr>
            <w:t>5</w:t>
          </w:r>
          <w:r w:rsidR="006D625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34E8E4B" w14:textId="77777777" w:rsidR="009D7F8C" w:rsidRDefault="009D7F8C">
          <w:r>
            <w:rPr>
              <w:b/>
              <w:bCs/>
              <w:noProof/>
            </w:rPr>
            <w:fldChar w:fldCharType="end"/>
          </w:r>
        </w:p>
      </w:sdtContent>
    </w:sdt>
    <w:p w14:paraId="27B5BEB2" w14:textId="77777777" w:rsidR="009D7F8C" w:rsidRDefault="009D7F8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261786D" w14:textId="77777777" w:rsidR="00091F66" w:rsidRDefault="00C914C6" w:rsidP="00C914C6">
      <w:pPr>
        <w:pStyle w:val="Title"/>
        <w:jc w:val="center"/>
      </w:pPr>
      <w:r>
        <w:lastRenderedPageBreak/>
        <w:t>XSAAuthoringTool</w:t>
      </w:r>
    </w:p>
    <w:p w14:paraId="7055A531" w14:textId="77777777" w:rsidR="00C914C6" w:rsidRDefault="005570A2" w:rsidP="005570A2">
      <w:pPr>
        <w:pStyle w:val="Heading1"/>
      </w:pPr>
      <w:bookmarkStart w:id="0" w:name="_Toc361225643"/>
      <w:r>
        <w:t>What is XSA-Driven Application?</w:t>
      </w:r>
      <w:bookmarkEnd w:id="0"/>
    </w:p>
    <w:p w14:paraId="20AF4077" w14:textId="77777777" w:rsidR="00C914C6" w:rsidRDefault="00C914C6" w:rsidP="00C914C6"/>
    <w:p w14:paraId="7E48E2C7" w14:textId="77777777" w:rsidR="00C914C6" w:rsidRDefault="00C914C6" w:rsidP="00B8172D">
      <w:r w:rsidRPr="00C914C6">
        <w:t xml:space="preserve">An XSA driven application is an application that creates XML records. It build records complying to a certain XML schema, with a specific structure described in an XML Skeleton Annotations file (xsa.xml). It generates a UI that is suitable for populating such records and bindings between the UI and the XML. </w:t>
      </w:r>
      <w:r w:rsidR="00B8172D">
        <w:t xml:space="preserve">The structure of the XML skeleton is then described by an XML document that we call an XML Structure Annotations (XSA). </w:t>
      </w:r>
      <w:r w:rsidRPr="00C914C6">
        <w:t>XSA is designed so that it is independent from the UI technology stack. However, the current implementation provides only an IceFaces UI, within a Spring web container.</w:t>
      </w:r>
    </w:p>
    <w:p w14:paraId="4D30EC6B" w14:textId="77777777" w:rsidR="00C914C6" w:rsidRDefault="005E569C" w:rsidP="005E569C">
      <w:pPr>
        <w:pStyle w:val="Heading1"/>
      </w:pPr>
      <w:bookmarkStart w:id="1" w:name="_Toc361225644"/>
      <w:r>
        <w:t>Getting Started</w:t>
      </w:r>
      <w:bookmarkEnd w:id="1"/>
    </w:p>
    <w:p w14:paraId="68EAB616" w14:textId="77777777" w:rsidR="005E569C" w:rsidRDefault="005E569C" w:rsidP="005E569C"/>
    <w:p w14:paraId="0F585571" w14:textId="77777777" w:rsidR="005E569C" w:rsidRPr="007D00E5" w:rsidRDefault="00AC6584" w:rsidP="007D00E5">
      <w:pPr>
        <w:pStyle w:val="ListParagraph"/>
        <w:numPr>
          <w:ilvl w:val="0"/>
          <w:numId w:val="1"/>
        </w:numPr>
        <w:rPr>
          <w:u w:val="single"/>
        </w:rPr>
      </w:pPr>
      <w:r>
        <w:rPr>
          <w:color w:val="00B0F0"/>
          <w:u w:val="single"/>
        </w:rPr>
        <w:t>Environment Setup</w:t>
      </w:r>
    </w:p>
    <w:p w14:paraId="4AD295A9" w14:textId="77777777" w:rsidR="007D00E5" w:rsidRPr="00BF1C49" w:rsidRDefault="00BF1C49" w:rsidP="00BF1C49">
      <w:pPr>
        <w:pStyle w:val="ListParagraph"/>
        <w:numPr>
          <w:ilvl w:val="0"/>
          <w:numId w:val="1"/>
        </w:numPr>
        <w:rPr>
          <w:u w:val="single"/>
        </w:rPr>
      </w:pPr>
      <w:r w:rsidRPr="00BF1C49">
        <w:rPr>
          <w:color w:val="00B0F0"/>
          <w:u w:val="single"/>
        </w:rPr>
        <w:fldChar w:fldCharType="begin"/>
      </w:r>
      <w:r w:rsidRPr="00BF1C49">
        <w:rPr>
          <w:color w:val="00B0F0"/>
          <w:u w:val="single"/>
        </w:rPr>
        <w:instrText xml:space="preserve"> REF _Ref358810366 \h </w:instrText>
      </w:r>
      <w:r w:rsidRPr="00BF1C49">
        <w:rPr>
          <w:color w:val="00B0F0"/>
          <w:u w:val="single"/>
        </w:rPr>
      </w:r>
      <w:r w:rsidRPr="00BF1C49">
        <w:rPr>
          <w:color w:val="00B0F0"/>
          <w:u w:val="single"/>
        </w:rPr>
        <w:fldChar w:fldCharType="separate"/>
      </w:r>
      <w:r w:rsidRPr="00BF1C49">
        <w:rPr>
          <w:color w:val="00B0F0"/>
          <w:u w:val="single"/>
        </w:rPr>
        <w:t>User Guide</w:t>
      </w:r>
      <w:r w:rsidRPr="00BF1C49">
        <w:rPr>
          <w:color w:val="00B0F0"/>
          <w:u w:val="single"/>
        </w:rPr>
        <w:fldChar w:fldCharType="end"/>
      </w:r>
    </w:p>
    <w:p w14:paraId="0BC4446C" w14:textId="77777777" w:rsidR="007D00E5" w:rsidRDefault="007D00E5" w:rsidP="005E569C"/>
    <w:p w14:paraId="0381966A" w14:textId="77777777" w:rsidR="007D00E5" w:rsidRDefault="007D00E5" w:rsidP="005E569C"/>
    <w:p w14:paraId="1D74164F" w14:textId="77777777" w:rsidR="007D00E5" w:rsidRDefault="007D00E5" w:rsidP="005E569C"/>
    <w:p w14:paraId="09889837" w14:textId="77777777" w:rsidR="007D00E5" w:rsidRDefault="00AC6584" w:rsidP="007D00E5">
      <w:pPr>
        <w:pStyle w:val="Heading2"/>
      </w:pPr>
      <w:bookmarkStart w:id="2" w:name="_Toc361225645"/>
      <w:r>
        <w:t>Environment Setup</w:t>
      </w:r>
      <w:bookmarkEnd w:id="2"/>
    </w:p>
    <w:p w14:paraId="58441C58" w14:textId="77777777" w:rsidR="00531C4F" w:rsidRDefault="00531C4F" w:rsidP="00531C4F"/>
    <w:p w14:paraId="480035CF" w14:textId="77777777" w:rsidR="00531C4F" w:rsidRDefault="001A06D0" w:rsidP="00531C4F">
      <w:pPr>
        <w:numPr>
          <w:ilvl w:val="0"/>
          <w:numId w:val="12"/>
        </w:numPr>
        <w:spacing w:after="0" w:line="240" w:lineRule="auto"/>
      </w:pPr>
      <w:r>
        <w:fldChar w:fldCharType="begin"/>
      </w:r>
      <w:r>
        <w:instrText xml:space="preserve"> HYPERLINK \l "_Production_Environment" </w:instrText>
      </w:r>
      <w:r>
        <w:fldChar w:fldCharType="separate"/>
      </w:r>
      <w:r w:rsidR="00531C4F" w:rsidRPr="006144C8">
        <w:rPr>
          <w:rStyle w:val="Hyperlink"/>
        </w:rPr>
        <w:t>Production Environment</w:t>
      </w:r>
      <w:r>
        <w:rPr>
          <w:rStyle w:val="Hyperlink"/>
        </w:rPr>
        <w:fldChar w:fldCharType="end"/>
      </w:r>
    </w:p>
    <w:p w14:paraId="4B1D17DF" w14:textId="77777777" w:rsidR="00531C4F" w:rsidRDefault="001A06D0" w:rsidP="00531C4F">
      <w:pPr>
        <w:numPr>
          <w:ilvl w:val="0"/>
          <w:numId w:val="12"/>
        </w:numPr>
        <w:spacing w:after="0" w:line="240" w:lineRule="auto"/>
      </w:pPr>
      <w:r>
        <w:fldChar w:fldCharType="begin"/>
      </w:r>
      <w:r>
        <w:instrText xml:space="preserve"> HYPERLINK \l "_Development_Environment" </w:instrText>
      </w:r>
      <w:r>
        <w:fldChar w:fldCharType="separate"/>
      </w:r>
      <w:r w:rsidR="00531C4F" w:rsidRPr="006144C8">
        <w:rPr>
          <w:rStyle w:val="Hyperlink"/>
        </w:rPr>
        <w:t>Development Environment</w:t>
      </w:r>
      <w:r>
        <w:rPr>
          <w:rStyle w:val="Hyperlink"/>
        </w:rPr>
        <w:fldChar w:fldCharType="end"/>
      </w:r>
      <w:r w:rsidR="00531C4F">
        <w:t xml:space="preserve"> </w:t>
      </w:r>
    </w:p>
    <w:p w14:paraId="36299F67" w14:textId="77777777" w:rsidR="00531C4F" w:rsidRDefault="00531C4F" w:rsidP="00531C4F">
      <w:pPr>
        <w:ind w:left="1080"/>
      </w:pPr>
    </w:p>
    <w:p w14:paraId="75D500A4" w14:textId="77777777" w:rsidR="00531C4F" w:rsidRDefault="00531C4F" w:rsidP="00531C4F"/>
    <w:p w14:paraId="078685B3" w14:textId="77777777" w:rsidR="00531C4F" w:rsidRDefault="00531C4F" w:rsidP="00531C4F">
      <w:pPr>
        <w:pStyle w:val="Heading2"/>
      </w:pPr>
      <w:bookmarkStart w:id="3" w:name="_Production_Environment"/>
      <w:bookmarkStart w:id="4" w:name="_Toc361225646"/>
      <w:bookmarkEnd w:id="3"/>
      <w:r>
        <w:t>Production Environment</w:t>
      </w:r>
      <w:bookmarkEnd w:id="4"/>
    </w:p>
    <w:p w14:paraId="4EC3C9B7" w14:textId="77777777" w:rsidR="00531C4F" w:rsidRDefault="00531C4F" w:rsidP="00531C4F"/>
    <w:p w14:paraId="481E5955" w14:textId="77777777" w:rsidR="00531C4F" w:rsidRPr="00FE37AA" w:rsidRDefault="00531C4F" w:rsidP="00531C4F">
      <w:pPr>
        <w:pStyle w:val="Heading3"/>
      </w:pPr>
      <w:bookmarkStart w:id="5" w:name="_Toc360961687"/>
      <w:bookmarkStart w:id="6" w:name="_Toc361225647"/>
      <w:r w:rsidRPr="00FE37AA">
        <w:t>Prerequisites</w:t>
      </w:r>
      <w:bookmarkEnd w:id="5"/>
      <w:bookmarkEnd w:id="6"/>
    </w:p>
    <w:p w14:paraId="4F55E247" w14:textId="77777777" w:rsidR="00531C4F" w:rsidRDefault="00531C4F" w:rsidP="00531C4F"/>
    <w:p w14:paraId="2CD693D0" w14:textId="77777777" w:rsidR="00531C4F" w:rsidRPr="00102294" w:rsidRDefault="00531C4F" w:rsidP="00594B9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  <w:pPrChange w:id="7" w:author="Michael Atef" w:date="2013-07-11T09:44:00Z">
          <w:pPr>
            <w:pStyle w:val="ListParagraph"/>
            <w:numPr>
              <w:numId w:val="9"/>
            </w:numPr>
            <w:spacing w:before="100" w:beforeAutospacing="1" w:after="100" w:afterAutospacing="1" w:line="360" w:lineRule="auto"/>
            <w:ind w:left="360" w:hanging="360"/>
          </w:pPr>
        </w:pPrChange>
      </w:pPr>
      <w:r w:rsidRPr="00BC410E">
        <w:rPr>
          <w:rFonts w:ascii="Arial" w:hAnsi="Arial" w:cs="Arial"/>
          <w:b/>
          <w:bCs/>
        </w:rPr>
        <w:t xml:space="preserve">Java </w:t>
      </w:r>
      <w:r>
        <w:rPr>
          <w:rFonts w:ascii="Arial" w:hAnsi="Arial" w:cs="Arial"/>
          <w:b/>
          <w:bCs/>
        </w:rPr>
        <w:t>Development Kit</w:t>
      </w:r>
      <w:r>
        <w:rPr>
          <w:rFonts w:ascii="Arial" w:hAnsi="Arial" w:cs="Arial"/>
        </w:rPr>
        <w:t xml:space="preserve"> (JDK 1.6.0)</w:t>
      </w:r>
    </w:p>
    <w:p w14:paraId="3EF15A1F" w14:textId="77777777" w:rsidR="00531C4F" w:rsidRPr="00995B06" w:rsidRDefault="00531C4F" w:rsidP="006D625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Apache Tomcat </w:t>
      </w:r>
      <w:r w:rsidR="006D625C">
        <w:rPr>
          <w:rFonts w:ascii="Arial" w:hAnsi="Arial" w:cs="Arial"/>
          <w:b/>
          <w:bCs/>
        </w:rPr>
        <w:t>7</w:t>
      </w:r>
      <w:r w:rsidRPr="00102294">
        <w:rPr>
          <w:rFonts w:ascii="Arial" w:hAnsi="Arial" w:cs="Arial"/>
        </w:rPr>
        <w:t>.</w:t>
      </w:r>
    </w:p>
    <w:p w14:paraId="4C1B1CA5" w14:textId="77777777" w:rsidR="00531C4F" w:rsidRDefault="00531C4F" w:rsidP="00531C4F">
      <w:pPr>
        <w:pStyle w:val="Heading3"/>
      </w:pPr>
      <w:bookmarkStart w:id="8" w:name="_Downloads"/>
      <w:bookmarkStart w:id="9" w:name="_Ref358717512"/>
      <w:bookmarkStart w:id="10" w:name="_Toc360961688"/>
      <w:bookmarkStart w:id="11" w:name="_Toc361225648"/>
      <w:bookmarkEnd w:id="8"/>
      <w:r>
        <w:t>Downloads</w:t>
      </w:r>
      <w:bookmarkEnd w:id="9"/>
      <w:bookmarkEnd w:id="10"/>
      <w:bookmarkEnd w:id="11"/>
    </w:p>
    <w:p w14:paraId="4726C76C" w14:textId="77777777" w:rsidR="00531C4F" w:rsidRDefault="00531C4F" w:rsidP="00531C4F"/>
    <w:p w14:paraId="35BD6023" w14:textId="77777777" w:rsidR="007D00E5" w:rsidRDefault="00F518E7" w:rsidP="007D00E5">
      <w:pPr>
        <w:pStyle w:val="ListParagraph"/>
        <w:numPr>
          <w:ilvl w:val="0"/>
          <w:numId w:val="1"/>
        </w:numPr>
      </w:pPr>
      <w:r>
        <w:lastRenderedPageBreak/>
        <w:t>WAR File</w:t>
      </w:r>
      <w:r w:rsidR="009D1970">
        <w:t xml:space="preserve"> (see also: </w:t>
      </w:r>
      <w:r w:rsidR="001A06D0">
        <w:fldChar w:fldCharType="begin"/>
      </w:r>
      <w:r w:rsidR="001A06D0">
        <w:instrText xml:space="preserve"> HYPERLINK "http://tomcat.apache.org/tomcat-7.0-doc/deployer-howto.html" \l "Deployment_on_Tomcat_startup" </w:instrText>
      </w:r>
      <w:r w:rsidR="001A06D0">
        <w:fldChar w:fldCharType="separate"/>
      </w:r>
      <w:r w:rsidR="009D1970" w:rsidRPr="009D1970">
        <w:rPr>
          <w:rStyle w:val="Hyperlink"/>
        </w:rPr>
        <w:t>How to deploy a WAR file on apache tomcat 7.0</w:t>
      </w:r>
      <w:r w:rsidR="001A06D0">
        <w:rPr>
          <w:rStyle w:val="Hyperlink"/>
        </w:rPr>
        <w:fldChar w:fldCharType="end"/>
      </w:r>
      <w:r w:rsidR="009D1970">
        <w:t>)</w:t>
      </w:r>
    </w:p>
    <w:p w14:paraId="3D1DF9C1" w14:textId="77777777" w:rsidR="003924B7" w:rsidRDefault="003924B7" w:rsidP="003924B7">
      <w:pPr>
        <w:pStyle w:val="ListParagraph"/>
        <w:numPr>
          <w:ilvl w:val="1"/>
          <w:numId w:val="1"/>
        </w:numPr>
      </w:pPr>
      <w:del w:id="12" w:author="Engy Morsy" w:date="2013-07-11T09:13:00Z">
        <w:r w:rsidDel="00DA6372">
          <w:delText xml:space="preserve">You will find </w:delText>
        </w:r>
      </w:del>
      <w:r>
        <w:t>the WAR File</w:t>
      </w:r>
      <w:ins w:id="13" w:author="Engy Morsy" w:date="2013-07-11T09:13:00Z">
        <w:r w:rsidR="00DA6372">
          <w:t xml:space="preserve"> can be find</w:t>
        </w:r>
      </w:ins>
      <w:r>
        <w:t xml:space="preserve"> </w:t>
      </w:r>
      <w:r w:rsidR="001A06D0">
        <w:fldChar w:fldCharType="begin"/>
      </w:r>
      <w:r w:rsidR="001A06D0">
        <w:instrText xml:space="preserve"> HYPERLINK "http://www.google.com" </w:instrText>
      </w:r>
      <w:r w:rsidR="001A06D0">
        <w:fldChar w:fldCharType="separate"/>
      </w:r>
      <w:r w:rsidRPr="003924B7">
        <w:rPr>
          <w:rStyle w:val="Hyperlink"/>
        </w:rPr>
        <w:t>here</w:t>
      </w:r>
      <w:r w:rsidR="001A06D0">
        <w:rPr>
          <w:rStyle w:val="Hyperlink"/>
        </w:rPr>
        <w:fldChar w:fldCharType="end"/>
      </w:r>
      <w:r>
        <w:t xml:space="preserve"> </w:t>
      </w:r>
      <w:r w:rsidRPr="003924B7">
        <w:rPr>
          <w:b/>
          <w:bCs/>
          <w:color w:val="FF0000"/>
        </w:rPr>
        <w:t>(link to be updated)</w:t>
      </w:r>
    </w:p>
    <w:p w14:paraId="42032F30" w14:textId="77777777" w:rsidR="00F518E7" w:rsidRDefault="00F518E7" w:rsidP="00F518E7"/>
    <w:p w14:paraId="0F36289F" w14:textId="77777777" w:rsidR="002F5998" w:rsidRDefault="002F5998" w:rsidP="002F5998">
      <w:pPr>
        <w:pStyle w:val="Heading2"/>
      </w:pPr>
      <w:bookmarkStart w:id="14" w:name="_Toc361225649"/>
      <w:bookmarkStart w:id="15" w:name="_Ref358810366"/>
      <w:r>
        <w:t>Development Environment</w:t>
      </w:r>
      <w:bookmarkEnd w:id="14"/>
    </w:p>
    <w:p w14:paraId="2BC1099F" w14:textId="77777777" w:rsidR="002F5998" w:rsidRPr="00FE37AA" w:rsidRDefault="002F5998" w:rsidP="002F5998">
      <w:pPr>
        <w:pStyle w:val="Heading3"/>
      </w:pPr>
      <w:bookmarkStart w:id="16" w:name="_Toc361225650"/>
      <w:r w:rsidRPr="00FE37AA">
        <w:t>Prerequisites</w:t>
      </w:r>
      <w:bookmarkEnd w:id="16"/>
    </w:p>
    <w:p w14:paraId="279AD289" w14:textId="77777777" w:rsidR="002F5998" w:rsidRDefault="002F5998" w:rsidP="002F5998"/>
    <w:p w14:paraId="798B86F7" w14:textId="77777777" w:rsidR="002F5998" w:rsidRPr="00102294" w:rsidRDefault="002F5998" w:rsidP="002F599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BC410E">
        <w:rPr>
          <w:rFonts w:ascii="Arial" w:hAnsi="Arial" w:cs="Arial"/>
          <w:b/>
          <w:bCs/>
        </w:rPr>
        <w:t xml:space="preserve">Java </w:t>
      </w:r>
      <w:r>
        <w:rPr>
          <w:rFonts w:ascii="Arial" w:hAnsi="Arial" w:cs="Arial"/>
          <w:b/>
          <w:bCs/>
        </w:rPr>
        <w:t>Development Kit</w:t>
      </w:r>
      <w:r>
        <w:rPr>
          <w:rFonts w:ascii="Arial" w:hAnsi="Arial" w:cs="Arial"/>
        </w:rPr>
        <w:t xml:space="preserve"> (JDK 1.6.0)</w:t>
      </w:r>
    </w:p>
    <w:p w14:paraId="78C5B095" w14:textId="77777777" w:rsidR="002F5998" w:rsidRDefault="002F5998" w:rsidP="002F599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Eclipse.</w:t>
      </w:r>
      <w:r>
        <w:rPr>
          <w:rFonts w:ascii="Arial" w:hAnsi="Arial" w:cs="Arial"/>
        </w:rPr>
        <w:t xml:space="preserve"> (required for development purpose only)</w:t>
      </w:r>
    </w:p>
    <w:p w14:paraId="531431E6" w14:textId="77777777" w:rsidR="002F5998" w:rsidRPr="00102294" w:rsidRDefault="002F5998" w:rsidP="006D625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Apache Tomcat </w:t>
      </w:r>
      <w:r w:rsidR="006D625C">
        <w:rPr>
          <w:rFonts w:ascii="Arial" w:hAnsi="Arial" w:cs="Arial"/>
          <w:b/>
          <w:bCs/>
        </w:rPr>
        <w:t>7</w:t>
      </w:r>
      <w:r w:rsidRPr="00102294">
        <w:rPr>
          <w:rFonts w:ascii="Arial" w:hAnsi="Arial" w:cs="Arial"/>
        </w:rPr>
        <w:t>.</w:t>
      </w:r>
    </w:p>
    <w:p w14:paraId="48CB2271" w14:textId="77777777" w:rsidR="002F5998" w:rsidRPr="002F5998" w:rsidRDefault="002F5998" w:rsidP="00DA637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an Apache Tomcat </w:t>
      </w:r>
      <w:del w:id="17" w:author="Engy Morsy" w:date="2013-07-11T09:13:00Z">
        <w:r w:rsidDel="00DA6372">
          <w:rPr>
            <w:rFonts w:ascii="Arial" w:hAnsi="Arial" w:cs="Arial"/>
          </w:rPr>
          <w:delText xml:space="preserve">6 </w:delText>
        </w:r>
      </w:del>
      <w:ins w:id="18" w:author="Engy Morsy" w:date="2013-07-11T09:13:00Z">
        <w:r w:rsidR="00DA6372">
          <w:rPr>
            <w:rFonts w:ascii="Arial" w:hAnsi="Arial" w:cs="Arial"/>
          </w:rPr>
          <w:t>7</w:t>
        </w:r>
      </w:ins>
      <w:r>
        <w:rPr>
          <w:rFonts w:ascii="Arial" w:hAnsi="Arial" w:cs="Arial"/>
        </w:rPr>
        <w:t>server to Eclipse from the Servers view, set its Runtime to the default runtime environment.</w:t>
      </w:r>
    </w:p>
    <w:p w14:paraId="33F51361" w14:textId="77777777" w:rsidR="002F5998" w:rsidRPr="00A119D5" w:rsidRDefault="002F5998" w:rsidP="00DA637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Maven 2 </w:t>
      </w:r>
      <w:del w:id="19" w:author="Engy Morsy" w:date="2013-07-11T09:14:00Z">
        <w:r w:rsidDel="00DA6372">
          <w:rPr>
            <w:rStyle w:val="Strong"/>
            <w:rFonts w:ascii="Arial" w:hAnsi="Arial" w:cs="Arial"/>
            <w:color w:val="333333"/>
            <w:sz w:val="20"/>
            <w:szCs w:val="20"/>
            <w:shd w:val="clear" w:color="auto" w:fill="FFFFFF"/>
          </w:rPr>
          <w:delText>(not 3).</w:delText>
        </w:r>
      </w:del>
    </w:p>
    <w:p w14:paraId="5BF55145" w14:textId="77777777" w:rsidR="002F5998" w:rsidRDefault="002F5998" w:rsidP="002F5998">
      <w:pPr>
        <w:pStyle w:val="Heading3"/>
      </w:pPr>
      <w:bookmarkStart w:id="20" w:name="_Toc361225651"/>
      <w:r>
        <w:t>Source Code</w:t>
      </w:r>
      <w:bookmarkEnd w:id="20"/>
    </w:p>
    <w:p w14:paraId="6D3BA685" w14:textId="77777777" w:rsidR="002F5998" w:rsidRDefault="002F5998" w:rsidP="002F5998"/>
    <w:p w14:paraId="24703015" w14:textId="77777777" w:rsidR="002F5998" w:rsidRPr="007824E8" w:rsidRDefault="002F5998" w:rsidP="002F5998">
      <w:pPr>
        <w:pStyle w:val="Heading3"/>
      </w:pPr>
      <w:bookmarkStart w:id="21" w:name="_Toc361225652"/>
      <w:r w:rsidRPr="007824E8">
        <w:t>Setting up the development environment for the WAMCP projects</w:t>
      </w:r>
      <w:bookmarkEnd w:id="21"/>
    </w:p>
    <w:p w14:paraId="7EF16187" w14:textId="77777777" w:rsidR="002F5998" w:rsidRDefault="002F5998" w:rsidP="002F5998">
      <w:pPr>
        <w:pStyle w:val="ListParagraph"/>
        <w:spacing w:before="100" w:beforeAutospacing="1" w:after="100" w:afterAutospacing="1" w:line="360" w:lineRule="auto"/>
        <w:ind w:left="0"/>
        <w:rPr>
          <w:rStyle w:val="Heading2Char"/>
          <w:b/>
          <w:bCs/>
          <w:sz w:val="24"/>
          <w:szCs w:val="24"/>
        </w:rPr>
      </w:pPr>
    </w:p>
    <w:p w14:paraId="0D377853" w14:textId="77777777" w:rsidR="002F5998" w:rsidRPr="002F5998" w:rsidRDefault="002F5998" w:rsidP="002F5998">
      <w:pPr>
        <w:pStyle w:val="ListParagraph"/>
        <w:numPr>
          <w:ilvl w:val="0"/>
          <w:numId w:val="10"/>
        </w:numPr>
        <w:spacing w:after="0" w:line="360" w:lineRule="auto"/>
      </w:pPr>
      <w:r>
        <w:rPr>
          <w:rFonts w:ascii="Arial" w:hAnsi="Arial" w:cs="Arial"/>
        </w:rPr>
        <w:t xml:space="preserve">Checkout the trunk at </w:t>
      </w:r>
      <w:r w:rsidR="001A06D0">
        <w:fldChar w:fldCharType="begin"/>
      </w:r>
      <w:r w:rsidR="001A06D0">
        <w:instrText xml:space="preserve"> HYPERLINK "http://svn.bibalex.org/XSAAuthoringTool/trunk/" </w:instrText>
      </w:r>
      <w:r w:rsidR="001A06D0">
        <w:fldChar w:fldCharType="separate"/>
      </w:r>
      <w:r w:rsidRPr="00E72B68">
        <w:rPr>
          <w:rStyle w:val="Hyperlink"/>
          <w:rFonts w:ascii="Arial" w:hAnsi="Arial" w:cs="Arial"/>
        </w:rPr>
        <w:t>http://svn.bibalex.org/XSAAuthoringTool/trunk/</w:t>
      </w:r>
      <w:r w:rsidR="001A06D0">
        <w:rPr>
          <w:rStyle w:val="Hyperlink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(to be updated)</w:t>
      </w:r>
      <w:r>
        <w:rPr>
          <w:rFonts w:ascii="Arial" w:hAnsi="Arial" w:cs="Arial"/>
        </w:rPr>
        <w:t xml:space="preserve">. This will check out several eclipse projects, </w:t>
      </w:r>
      <w:r>
        <w:rPr>
          <w:rFonts w:ascii="Arial" w:hAnsi="Arial" w:cs="Arial"/>
          <w:u w:val="single"/>
        </w:rPr>
        <w:t>so make sure to check them out as separate projects.</w:t>
      </w:r>
    </w:p>
    <w:p w14:paraId="240FBA6E" w14:textId="77777777" w:rsidR="00A119D5" w:rsidRDefault="00A119D5" w:rsidP="00A119D5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Download the source code of </w:t>
      </w:r>
      <w:r w:rsidRPr="00A119D5">
        <w:rPr>
          <w:b/>
          <w:bCs/>
          <w:i/>
          <w:iCs/>
        </w:rPr>
        <w:t>BibAlexCommonYA</w:t>
      </w:r>
    </w:p>
    <w:p w14:paraId="0A6FE33C" w14:textId="77777777" w:rsidR="00A119D5" w:rsidRDefault="00A119D5" w:rsidP="00DA6372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Go to the </w:t>
      </w:r>
      <w:ins w:id="22" w:author="Engy Morsy" w:date="2013-07-11T09:15:00Z">
        <w:r w:rsidR="00DA6372">
          <w:t xml:space="preserve">downloaded folder </w:t>
        </w:r>
      </w:ins>
      <w:del w:id="23" w:author="Engy Morsy" w:date="2013-07-11T09:14:00Z">
        <w:r w:rsidDel="00DA6372">
          <w:delText xml:space="preserve">folder where you had dowloaded </w:delText>
        </w:r>
      </w:del>
      <w:r w:rsidRPr="00A119D5">
        <w:rPr>
          <w:b/>
          <w:bCs/>
          <w:i/>
          <w:iCs/>
        </w:rPr>
        <w:t>BibAlexCommonYA</w:t>
      </w:r>
      <w:r>
        <w:t>.</w:t>
      </w:r>
    </w:p>
    <w:p w14:paraId="016D1D0A" w14:textId="77777777" w:rsidR="00A119D5" w:rsidRDefault="00A119D5" w:rsidP="00A119D5">
      <w:pPr>
        <w:pStyle w:val="ListParagraph"/>
        <w:numPr>
          <w:ilvl w:val="0"/>
          <w:numId w:val="10"/>
        </w:numPr>
        <w:spacing w:after="0" w:line="360" w:lineRule="auto"/>
      </w:pPr>
      <w:bookmarkStart w:id="24" w:name="_GoBack"/>
      <w:r>
        <w:t xml:space="preserve">Run: </w:t>
      </w:r>
      <w:r w:rsidRPr="00A119D5">
        <w:rPr>
          <w:b/>
          <w:bCs/>
          <w:i/>
          <w:iCs/>
        </w:rPr>
        <w:t>mvn dependency:resolve</w:t>
      </w:r>
    </w:p>
    <w:p w14:paraId="51FFAA80" w14:textId="77777777" w:rsidR="00A119D5" w:rsidRDefault="00A119D5" w:rsidP="00A119D5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Run: </w:t>
      </w:r>
      <w:r w:rsidRPr="00A119D5">
        <w:rPr>
          <w:b/>
          <w:bCs/>
          <w:i/>
          <w:iCs/>
        </w:rPr>
        <w:t>mvn package</w:t>
      </w:r>
    </w:p>
    <w:p w14:paraId="583CCE3C" w14:textId="77777777" w:rsidR="00A119D5" w:rsidRDefault="00A119D5" w:rsidP="00A119D5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Run: </w:t>
      </w:r>
      <w:r w:rsidRPr="00A119D5">
        <w:rPr>
          <w:b/>
          <w:bCs/>
          <w:i/>
          <w:iCs/>
        </w:rPr>
        <w:t>mvn install</w:t>
      </w:r>
    </w:p>
    <w:bookmarkEnd w:id="24"/>
    <w:p w14:paraId="2FC0C205" w14:textId="77777777" w:rsidR="00A119D5" w:rsidRDefault="00A119D5" w:rsidP="00A119D5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Download the source code of </w:t>
      </w:r>
      <w:r w:rsidRPr="00A119D5">
        <w:rPr>
          <w:b/>
          <w:bCs/>
          <w:i/>
          <w:iCs/>
        </w:rPr>
        <w:t>XSACore</w:t>
      </w:r>
    </w:p>
    <w:p w14:paraId="10DFF4B7" w14:textId="77777777" w:rsidR="00A119D5" w:rsidRDefault="00A119D5" w:rsidP="00DA6372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Go to the </w:t>
      </w:r>
      <w:ins w:id="25" w:author="Engy Morsy" w:date="2013-07-11T09:15:00Z">
        <w:r w:rsidR="00DA6372">
          <w:t xml:space="preserve">downloaded  </w:t>
        </w:r>
      </w:ins>
      <w:r>
        <w:t xml:space="preserve">folder </w:t>
      </w:r>
      <w:del w:id="26" w:author="Engy Morsy" w:date="2013-07-11T09:15:00Z">
        <w:r w:rsidDel="00DA6372">
          <w:delText xml:space="preserve">where you had dowloaded </w:delText>
        </w:r>
      </w:del>
      <w:r w:rsidRPr="00A119D5">
        <w:rPr>
          <w:b/>
          <w:bCs/>
          <w:i/>
          <w:iCs/>
        </w:rPr>
        <w:t>XSACore</w:t>
      </w:r>
      <w:r>
        <w:t>.</w:t>
      </w:r>
    </w:p>
    <w:p w14:paraId="7ABBBB1D" w14:textId="77777777" w:rsidR="00A119D5" w:rsidRPr="00A119D5" w:rsidRDefault="00A119D5" w:rsidP="00A119D5">
      <w:pPr>
        <w:pStyle w:val="ListParagraph"/>
        <w:numPr>
          <w:ilvl w:val="0"/>
          <w:numId w:val="10"/>
        </w:numPr>
        <w:spacing w:after="0" w:line="360" w:lineRule="auto"/>
        <w:rPr>
          <w:b/>
          <w:bCs/>
          <w:i/>
          <w:iCs/>
        </w:rPr>
      </w:pPr>
      <w:r>
        <w:t xml:space="preserve">Run: </w:t>
      </w:r>
      <w:r w:rsidRPr="00A119D5">
        <w:rPr>
          <w:b/>
          <w:bCs/>
          <w:i/>
          <w:iCs/>
        </w:rPr>
        <w:t>mvn dependency:resolve</w:t>
      </w:r>
    </w:p>
    <w:p w14:paraId="0F062EF1" w14:textId="77777777" w:rsidR="00A119D5" w:rsidRDefault="00A119D5" w:rsidP="00A119D5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Run: </w:t>
      </w:r>
      <w:r w:rsidRPr="00A119D5">
        <w:rPr>
          <w:b/>
          <w:bCs/>
          <w:i/>
          <w:iCs/>
        </w:rPr>
        <w:t>mvn package</w:t>
      </w:r>
    </w:p>
    <w:p w14:paraId="7B437A23" w14:textId="77777777" w:rsidR="002F5998" w:rsidRPr="001751BE" w:rsidRDefault="00A119D5" w:rsidP="00A119D5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Run: </w:t>
      </w:r>
      <w:r w:rsidRPr="00A119D5">
        <w:rPr>
          <w:b/>
          <w:bCs/>
          <w:i/>
          <w:iCs/>
        </w:rPr>
        <w:t>mvn install</w:t>
      </w:r>
      <w:r w:rsidR="001751BE">
        <w:rPr>
          <w:b/>
          <w:bCs/>
          <w:i/>
          <w:iCs/>
        </w:rPr>
        <w:t>.</w:t>
      </w:r>
    </w:p>
    <w:p w14:paraId="66B17F75" w14:textId="77777777" w:rsidR="001751BE" w:rsidRDefault="001751BE" w:rsidP="00C801C5">
      <w:pPr>
        <w:pStyle w:val="ListParagraph"/>
        <w:numPr>
          <w:ilvl w:val="0"/>
          <w:numId w:val="10"/>
        </w:numPr>
        <w:spacing w:after="0" w:line="360" w:lineRule="auto"/>
      </w:pPr>
      <w:r>
        <w:t>Add the two projects</w:t>
      </w:r>
      <w:r w:rsidR="00C801C5">
        <w:t xml:space="preserve"> </w:t>
      </w:r>
      <w:r w:rsidR="00C801C5" w:rsidRPr="00A119D5">
        <w:rPr>
          <w:b/>
          <w:bCs/>
          <w:i/>
          <w:iCs/>
        </w:rPr>
        <w:t>BibAlexCommonYA</w:t>
      </w:r>
      <w:r w:rsidR="00C801C5">
        <w:t xml:space="preserve">, and </w:t>
      </w:r>
      <w:r w:rsidR="00C801C5" w:rsidRPr="00A119D5">
        <w:rPr>
          <w:b/>
          <w:bCs/>
          <w:i/>
          <w:iCs/>
        </w:rPr>
        <w:t>XSACore</w:t>
      </w:r>
      <w:r w:rsidR="00C801C5">
        <w:rPr>
          <w:b/>
          <w:bCs/>
          <w:i/>
          <w:iCs/>
        </w:rPr>
        <w:t xml:space="preserve"> </w:t>
      </w:r>
      <w:r w:rsidR="00C801C5">
        <w:t>to the XSAAuthoringTool as dependencies.</w:t>
      </w:r>
    </w:p>
    <w:p w14:paraId="42739753" w14:textId="77777777" w:rsidR="00C801C5" w:rsidRDefault="00D446CF" w:rsidP="00A119D5">
      <w:pPr>
        <w:pStyle w:val="ListParagraph"/>
        <w:numPr>
          <w:ilvl w:val="0"/>
          <w:numId w:val="10"/>
        </w:numPr>
        <w:spacing w:after="0" w:line="360" w:lineRule="auto"/>
      </w:pPr>
      <w:r>
        <w:lastRenderedPageBreak/>
        <w:t>Solve any errors by configuring any missing libraries or jars.</w:t>
      </w:r>
    </w:p>
    <w:p w14:paraId="6781339A" w14:textId="77777777" w:rsidR="00D446CF" w:rsidRDefault="00D446CF" w:rsidP="00A119D5">
      <w:pPr>
        <w:pStyle w:val="ListParagraph"/>
        <w:numPr>
          <w:ilvl w:val="0"/>
          <w:numId w:val="10"/>
        </w:numPr>
        <w:spacing w:after="0" w:line="360" w:lineRule="auto"/>
      </w:pPr>
      <w:r>
        <w:t>Add XSAAuthoringTool to tomcat server and start the server.</w:t>
      </w:r>
    </w:p>
    <w:p w14:paraId="62A57CBA" w14:textId="77777777" w:rsidR="0061618B" w:rsidRDefault="006161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AEC6FD" w14:textId="77777777" w:rsidR="00BF1C49" w:rsidRDefault="00BF1C49" w:rsidP="00BF1C49">
      <w:pPr>
        <w:pStyle w:val="Heading2"/>
      </w:pPr>
      <w:bookmarkStart w:id="27" w:name="_Toc361225653"/>
      <w:r w:rsidRPr="00BF1C49">
        <w:lastRenderedPageBreak/>
        <w:t>User Guide</w:t>
      </w:r>
      <w:bookmarkEnd w:id="15"/>
      <w:bookmarkEnd w:id="27"/>
    </w:p>
    <w:p w14:paraId="29147C1A" w14:textId="77777777" w:rsidR="00643158" w:rsidRDefault="00643158" w:rsidP="00643158">
      <w:pPr>
        <w:ind w:firstLine="720"/>
        <w:rPr>
          <w:ins w:id="28" w:author="Michael Atef" w:date="2013-07-11T09:38:00Z"/>
          <w:rFonts w:ascii="Arial" w:hAnsi="Arial" w:cs="Arial"/>
        </w:rPr>
        <w:pPrChange w:id="29" w:author="Michael Atef" w:date="2013-07-11T09:38:00Z">
          <w:pPr/>
        </w:pPrChange>
      </w:pPr>
    </w:p>
    <w:p w14:paraId="11E9C106" w14:textId="03C043A0" w:rsidR="00643158" w:rsidRPr="007824E8" w:rsidRDefault="00643158" w:rsidP="00643158">
      <w:pPr>
        <w:ind w:firstLine="720"/>
        <w:rPr>
          <w:ins w:id="30" w:author="Michael Atef" w:date="2013-07-11T09:38:00Z"/>
          <w:rFonts w:ascii="Arial" w:hAnsi="Arial" w:cs="Arial"/>
        </w:rPr>
        <w:pPrChange w:id="31" w:author="Michael Atef" w:date="2013-07-11T09:38:00Z">
          <w:pPr/>
        </w:pPrChange>
      </w:pPr>
      <w:ins w:id="32" w:author="Michael Atef" w:date="2013-07-11T09:38:00Z">
        <w:r>
          <w:rPr>
            <w:rFonts w:ascii="Arial" w:hAnsi="Arial" w:cs="Arial"/>
          </w:rPr>
          <w:t xml:space="preserve">You can find it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HYPERLINK "XSAAuthoringTool_UserGuide.docx"</w:instrText>
        </w:r>
        <w:r>
          <w:rPr>
            <w:rFonts w:ascii="Arial" w:hAnsi="Arial" w:cs="Arial"/>
          </w:rPr>
        </w:r>
        <w:r>
          <w:rPr>
            <w:rFonts w:ascii="Arial" w:hAnsi="Arial" w:cs="Arial"/>
          </w:rPr>
          <w:fldChar w:fldCharType="separate"/>
        </w:r>
        <w:r>
          <w:rPr>
            <w:rStyle w:val="Hyperlink"/>
            <w:rFonts w:ascii="Arial" w:hAnsi="Arial" w:cs="Arial"/>
          </w:rPr>
          <w:t>here</w:t>
        </w:r>
        <w:r>
          <w:rPr>
            <w:rFonts w:ascii="Arial" w:hAnsi="Arial" w:cs="Arial"/>
          </w:rPr>
          <w:fldChar w:fldCharType="end"/>
        </w:r>
        <w:r>
          <w:rPr>
            <w:rFonts w:ascii="Arial" w:hAnsi="Arial" w:cs="Arial"/>
          </w:rPr>
          <w:t>.</w:t>
        </w:r>
      </w:ins>
      <w:ins w:id="33" w:author="Michael Atef" w:date="2013-07-11T10:15:00Z">
        <w:r w:rsidR="00EF1881" w:rsidRPr="00EF1881">
          <w:rPr>
            <w:b/>
            <w:bCs/>
            <w:color w:val="FF0000"/>
          </w:rPr>
          <w:t xml:space="preserve"> </w:t>
        </w:r>
        <w:r w:rsidR="00EF1881" w:rsidRPr="003924B7">
          <w:rPr>
            <w:b/>
            <w:bCs/>
            <w:color w:val="FF0000"/>
          </w:rPr>
          <w:t>(link to be updated)</w:t>
        </w:r>
      </w:ins>
    </w:p>
    <w:p w14:paraId="4F9EC9E9" w14:textId="77777777" w:rsidR="00643158" w:rsidRDefault="00643158" w:rsidP="001A06D0">
      <w:pPr>
        <w:spacing w:before="100" w:beforeAutospacing="1" w:after="100" w:afterAutospacing="1" w:line="360" w:lineRule="auto"/>
        <w:rPr>
          <w:ins w:id="34" w:author="Michael Atef" w:date="2013-07-11T09:38:00Z"/>
          <w:rFonts w:ascii="Arial" w:hAnsi="Arial" w:cs="Arial"/>
        </w:rPr>
        <w:pPrChange w:id="35" w:author="Michael Atef" w:date="2013-07-11T10:36:00Z">
          <w:pPr>
            <w:spacing w:before="100" w:beforeAutospacing="1" w:after="100" w:afterAutospacing="1" w:line="360" w:lineRule="auto"/>
          </w:pPr>
        </w:pPrChange>
      </w:pPr>
      <w:bookmarkStart w:id="36" w:name="_Djatoka_Image_Server"/>
      <w:bookmarkEnd w:id="36"/>
    </w:p>
    <w:p w14:paraId="19B4DB78" w14:textId="77777777" w:rsidR="00BF1C49" w:rsidDel="00643158" w:rsidRDefault="00BF1C49" w:rsidP="00643158">
      <w:pPr>
        <w:ind w:left="1080"/>
        <w:rPr>
          <w:del w:id="37" w:author="Michael Atef" w:date="2013-07-11T09:38:00Z"/>
        </w:rPr>
        <w:pPrChange w:id="38" w:author="Michael Atef" w:date="2013-07-11T09:38:00Z">
          <w:pPr/>
        </w:pPrChange>
      </w:pPr>
    </w:p>
    <w:p w14:paraId="4A544CAE" w14:textId="77777777" w:rsidR="0061618B" w:rsidDel="00643158" w:rsidRDefault="0061618B" w:rsidP="00643158">
      <w:pPr>
        <w:pStyle w:val="ListParagraph"/>
        <w:ind w:left="1080"/>
        <w:rPr>
          <w:del w:id="39" w:author="Michael Atef" w:date="2013-07-11T09:38:00Z"/>
        </w:rPr>
        <w:pPrChange w:id="40" w:author="Michael Atef" w:date="2013-07-11T09:38:00Z">
          <w:pPr>
            <w:pStyle w:val="ListParagraph"/>
            <w:numPr>
              <w:numId w:val="2"/>
            </w:numPr>
            <w:ind w:left="1080" w:hanging="360"/>
          </w:pPr>
        </w:pPrChange>
      </w:pPr>
      <w:del w:id="41" w:author="Michael Atef" w:date="2013-07-11T09:38:00Z">
        <w:r w:rsidDel="00643158">
          <w:delText>When you run the Apache tomcat Server, open the link (</w:delText>
        </w:r>
        <w:r w:rsidR="001A06D0" w:rsidDel="00643158">
          <w:fldChar w:fldCharType="begin"/>
        </w:r>
        <w:r w:rsidR="001A06D0" w:rsidDel="00643158">
          <w:delInstrText xml:space="preserve"> HYPERLINK "http://localhost:%7bport%7d/%7byourProject|WARFile_Name%7d" </w:delInstrText>
        </w:r>
        <w:r w:rsidR="001A06D0" w:rsidDel="00643158">
          <w:fldChar w:fldCharType="separate"/>
        </w:r>
        <w:r w:rsidRPr="00EA7904" w:rsidDel="00643158">
          <w:rPr>
            <w:rStyle w:val="Hyperlink"/>
          </w:rPr>
          <w:delText>http://localhost:{port}/{yourProject|WARFile_Name}</w:delText>
        </w:r>
        <w:r w:rsidR="001A06D0" w:rsidDel="00643158">
          <w:rPr>
            <w:rStyle w:val="Hyperlink"/>
          </w:rPr>
          <w:fldChar w:fldCharType="end"/>
        </w:r>
        <w:r w:rsidDel="00643158">
          <w:delText>)</w:delText>
        </w:r>
      </w:del>
    </w:p>
    <w:p w14:paraId="1F0E90FF" w14:textId="77777777" w:rsidR="0061618B" w:rsidDel="00643158" w:rsidRDefault="0061618B" w:rsidP="00643158">
      <w:pPr>
        <w:pStyle w:val="ListParagraph"/>
        <w:ind w:left="1080"/>
        <w:rPr>
          <w:del w:id="42" w:author="Michael Atef" w:date="2013-07-11T09:38:00Z"/>
        </w:rPr>
        <w:pPrChange w:id="43" w:author="Michael Atef" w:date="2013-07-11T09:38:00Z">
          <w:pPr>
            <w:pStyle w:val="ListParagraph"/>
            <w:ind w:left="1080"/>
          </w:pPr>
        </w:pPrChange>
      </w:pPr>
      <w:del w:id="44" w:author="Michael Atef" w:date="2013-07-11T09:38:00Z">
        <w:r w:rsidDel="00643158">
          <w:delText xml:space="preserve">Ex: </w:delText>
        </w:r>
        <w:r w:rsidR="001A06D0" w:rsidDel="00643158">
          <w:fldChar w:fldCharType="begin"/>
        </w:r>
        <w:r w:rsidR="001A06D0" w:rsidDel="00643158">
          <w:delInstrText xml:space="preserve"> HYPERLINK "http://localhost:8080/XSAAuthoringTool" </w:delInstrText>
        </w:r>
        <w:r w:rsidR="001A06D0" w:rsidDel="00643158">
          <w:fldChar w:fldCharType="separate"/>
        </w:r>
        <w:r w:rsidRPr="00EA7904" w:rsidDel="00643158">
          <w:rPr>
            <w:rStyle w:val="Hyperlink"/>
          </w:rPr>
          <w:delText>http://localhost:8080/XSAAuthoringTool</w:delText>
        </w:r>
        <w:r w:rsidR="001A06D0" w:rsidDel="00643158">
          <w:rPr>
            <w:rStyle w:val="Hyperlink"/>
          </w:rPr>
          <w:fldChar w:fldCharType="end"/>
        </w:r>
      </w:del>
    </w:p>
    <w:p w14:paraId="0CDD3BB0" w14:textId="77777777" w:rsidR="0061618B" w:rsidDel="00643158" w:rsidRDefault="007F632B" w:rsidP="00643158">
      <w:pPr>
        <w:pStyle w:val="ListParagraph"/>
        <w:ind w:left="1080"/>
        <w:rPr>
          <w:del w:id="45" w:author="Michael Atef" w:date="2013-07-11T09:38:00Z"/>
        </w:rPr>
        <w:pPrChange w:id="46" w:author="Michael Atef" w:date="2013-07-11T09:38:00Z">
          <w:pPr>
            <w:pStyle w:val="ListParagraph"/>
            <w:ind w:left="1080"/>
          </w:pPr>
        </w:pPrChange>
      </w:pPr>
      <w:del w:id="47" w:author="Michael Atef" w:date="2013-07-11T09:38:00Z">
        <w:r w:rsidDel="00643158">
          <w:rPr>
            <w:noProof/>
          </w:rPr>
          <w:drawing>
            <wp:anchor distT="0" distB="0" distL="114300" distR="114300" simplePos="0" relativeHeight="251646464" behindDoc="0" locked="0" layoutInCell="1" allowOverlap="1" wp14:anchorId="37E5E4F7" wp14:editId="2D3721F7">
              <wp:simplePos x="0" y="0"/>
              <wp:positionH relativeFrom="margin">
                <wp:align>center</wp:align>
              </wp:positionH>
              <wp:positionV relativeFrom="paragraph">
                <wp:posOffset>327909</wp:posOffset>
              </wp:positionV>
              <wp:extent cx="6169660" cy="3609340"/>
              <wp:effectExtent l="152400" t="152400" r="364490" b="353060"/>
              <wp:wrapTopAndBottom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9660" cy="36093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292100" dist="139700" dir="2700000" algn="tl" rotWithShape="0">
                          <a:srgbClr val="333333">
                            <a:alpha val="65000"/>
                          </a:srgbClr>
                        </a:outerShdw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1618B" w:rsidDel="00643158">
          <w:delText>You will see something as the following figure:</w:delText>
        </w:r>
      </w:del>
    </w:p>
    <w:p w14:paraId="1E47997E" w14:textId="77777777" w:rsidR="0061618B" w:rsidDel="00643158" w:rsidRDefault="0061618B" w:rsidP="00643158">
      <w:pPr>
        <w:pStyle w:val="ListParagraph"/>
        <w:ind w:left="1080"/>
        <w:rPr>
          <w:del w:id="48" w:author="Michael Atef" w:date="2013-07-11T09:38:00Z"/>
        </w:rPr>
        <w:pPrChange w:id="49" w:author="Michael Atef" w:date="2013-07-11T09:38:00Z">
          <w:pPr>
            <w:pStyle w:val="ListParagraph"/>
            <w:ind w:left="1080"/>
          </w:pPr>
        </w:pPrChange>
      </w:pPr>
    </w:p>
    <w:p w14:paraId="3BD84659" w14:textId="77777777" w:rsidR="0061618B" w:rsidDel="00643158" w:rsidRDefault="00185012" w:rsidP="00643158">
      <w:pPr>
        <w:pStyle w:val="ListParagraph"/>
        <w:ind w:left="1080"/>
        <w:rPr>
          <w:del w:id="50" w:author="Michael Atef" w:date="2013-07-11T09:38:00Z"/>
        </w:rPr>
        <w:pPrChange w:id="51" w:author="Michael Atef" w:date="2013-07-11T09:38:00Z">
          <w:pPr>
            <w:pStyle w:val="ListParagraph"/>
            <w:numPr>
              <w:numId w:val="2"/>
            </w:numPr>
            <w:ind w:left="1080" w:hanging="360"/>
          </w:pPr>
        </w:pPrChange>
      </w:pPr>
      <w:del w:id="52" w:author="Michael Atef" w:date="2013-07-11T09:38:00Z">
        <w:r w:rsidDel="00643158">
          <w:delText>You will have t</w:delText>
        </w:r>
      </w:del>
      <w:ins w:id="53" w:author="Engy Morsy" w:date="2013-07-11T09:16:00Z">
        <w:del w:id="54" w:author="Michael Atef" w:date="2013-07-11T09:38:00Z">
          <w:r w:rsidR="00DA6372" w:rsidDel="00643158">
            <w:delText>w</w:delText>
          </w:r>
        </w:del>
      </w:ins>
      <w:del w:id="55" w:author="Michael Atef" w:date="2013-07-11T09:38:00Z">
        <w:r w:rsidDel="00643158">
          <w:delText>o options :</w:delText>
        </w:r>
      </w:del>
    </w:p>
    <w:p w14:paraId="730F9A6C" w14:textId="77777777" w:rsidR="00185012" w:rsidDel="00643158" w:rsidRDefault="00185012" w:rsidP="00643158">
      <w:pPr>
        <w:pStyle w:val="ListParagraph"/>
        <w:ind w:left="1080"/>
        <w:rPr>
          <w:del w:id="56" w:author="Michael Atef" w:date="2013-07-11T09:38:00Z"/>
        </w:rPr>
        <w:pPrChange w:id="57" w:author="Michael Atef" w:date="2013-07-11T09:38:00Z">
          <w:pPr>
            <w:pStyle w:val="ListParagraph"/>
            <w:numPr>
              <w:ilvl w:val="1"/>
              <w:numId w:val="2"/>
            </w:numPr>
            <w:ind w:left="1800" w:hanging="360"/>
          </w:pPr>
        </w:pPrChange>
      </w:pPr>
      <w:del w:id="58" w:author="Michael Atef" w:date="2013-07-11T09:38:00Z">
        <w:r w:rsidDel="00643158">
          <w:delText>Whether to select “Create” to create new XSA file and fill its sections.</w:delText>
        </w:r>
      </w:del>
    </w:p>
    <w:p w14:paraId="38A41620" w14:textId="77777777" w:rsidR="00F33088" w:rsidDel="00643158" w:rsidRDefault="00185012" w:rsidP="00643158">
      <w:pPr>
        <w:pStyle w:val="ListParagraph"/>
        <w:ind w:left="1080"/>
        <w:rPr>
          <w:del w:id="59" w:author="Michael Atef" w:date="2013-07-11T09:38:00Z"/>
        </w:rPr>
        <w:pPrChange w:id="60" w:author="Michael Atef" w:date="2013-07-11T09:38:00Z">
          <w:pPr>
            <w:pStyle w:val="ListParagraph"/>
            <w:numPr>
              <w:ilvl w:val="1"/>
              <w:numId w:val="2"/>
            </w:numPr>
            <w:ind w:left="1800" w:hanging="360"/>
          </w:pPr>
        </w:pPrChange>
      </w:pPr>
      <w:del w:id="61" w:author="Michael Atef" w:date="2013-07-11T09:38:00Z">
        <w:r w:rsidDel="00643158">
          <w:delText xml:space="preserve">Or to select “choose file” and select an existing </w:delText>
        </w:r>
        <w:r w:rsidR="000724FE" w:rsidDel="00643158">
          <w:delText xml:space="preserve">XSA </w:delText>
        </w:r>
        <w:r w:rsidDel="00643158">
          <w:delText>file and then upload it.</w:delText>
        </w:r>
      </w:del>
    </w:p>
    <w:p w14:paraId="09F18AE4" w14:textId="77777777" w:rsidR="00F33088" w:rsidDel="00643158" w:rsidRDefault="008A54F2" w:rsidP="00643158">
      <w:pPr>
        <w:pStyle w:val="ListParagraph"/>
        <w:ind w:left="1080"/>
        <w:rPr>
          <w:del w:id="62" w:author="Michael Atef" w:date="2013-07-11T09:38:00Z"/>
        </w:rPr>
        <w:pPrChange w:id="63" w:author="Michael Atef" w:date="2013-07-11T09:38:00Z">
          <w:pPr>
            <w:pStyle w:val="ListParagraph"/>
            <w:numPr>
              <w:ilvl w:val="2"/>
              <w:numId w:val="2"/>
            </w:numPr>
            <w:ind w:left="2520" w:hanging="180"/>
          </w:pPr>
        </w:pPrChange>
      </w:pPr>
      <w:del w:id="64" w:author="Michael Atef" w:date="2013-07-11T09:38:00Z">
        <w:r w:rsidDel="00643158">
          <w:rPr>
            <w:noProof/>
          </w:rPr>
          <w:drawing>
            <wp:anchor distT="0" distB="0" distL="114300" distR="114300" simplePos="0" relativeHeight="251649536" behindDoc="0" locked="0" layoutInCell="1" allowOverlap="1" wp14:anchorId="1CE793F2" wp14:editId="371ED1BB">
              <wp:simplePos x="0" y="0"/>
              <wp:positionH relativeFrom="margin">
                <wp:posOffset>465455</wp:posOffset>
              </wp:positionH>
              <wp:positionV relativeFrom="paragraph">
                <wp:posOffset>421640</wp:posOffset>
              </wp:positionV>
              <wp:extent cx="7078980" cy="4142105"/>
              <wp:effectExtent l="152400" t="152400" r="369570" b="353695"/>
              <wp:wrapTopAndBottom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8980" cy="414210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292100" dist="139700" dir="2700000" algn="tl" rotWithShape="0">
                          <a:srgbClr val="333333">
                            <a:alpha val="65000"/>
                          </a:srgbClr>
                        </a:outerShdw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Del="00643158">
          <w:rPr>
            <w:noProof/>
          </w:rPr>
          <mc:AlternateContent>
            <mc:Choice Requires="wps">
              <w:drawing>
                <wp:anchor distT="0" distB="0" distL="114300" distR="114300" simplePos="0" relativeHeight="251663872" behindDoc="0" locked="0" layoutInCell="1" allowOverlap="1" wp14:anchorId="182245E8" wp14:editId="3460B3F9">
                  <wp:simplePos x="0" y="0"/>
                  <wp:positionH relativeFrom="margin">
                    <wp:posOffset>982980</wp:posOffset>
                  </wp:positionH>
                  <wp:positionV relativeFrom="paragraph">
                    <wp:posOffset>2701925</wp:posOffset>
                  </wp:positionV>
                  <wp:extent cx="1349375" cy="1126490"/>
                  <wp:effectExtent l="0" t="190500" r="1050925" b="16510"/>
                  <wp:wrapNone/>
                  <wp:docPr id="8" name="Line Callout 1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49375" cy="1126490"/>
                          </a:xfrm>
                          <a:prstGeom prst="borderCallout1">
                            <a:avLst>
                              <a:gd name="adj1" fmla="val -17050"/>
                              <a:gd name="adj2" fmla="val 175632"/>
                              <a:gd name="adj3" fmla="val 34222"/>
                              <a:gd name="adj4" fmla="val 105265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E7C5AD" w14:textId="77777777" w:rsidR="001A06D0" w:rsidRPr="00F43B1D" w:rsidRDefault="001A06D0" w:rsidP="007E52D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These are the fields that identified in the xml file and the corresponding XSA instance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82245E8"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8" o:spid="_x0000_s1028" type="#_x0000_t47" style="position:absolute;left:0;text-align:left;margin-left:77.4pt;margin-top:212.75pt;width:106.25pt;height:88.7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" adj="22737,7392,37937,-3683" fillcolor="white [3201]" strokecolor="#70ad47 [3209]" strokeweight="1pt">
                  <v:textbox>
                    <w:txbxContent>
                      <w:p w14:paraId="7BE7C5AD" w14:textId="77777777" w:rsidR="001A06D0" w:rsidRPr="00F43B1D" w:rsidRDefault="001A06D0" w:rsidP="007E52D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These are the fields that identified in the xml file and the corresponding XSA instance</w:t>
                        </w:r>
                      </w:p>
                    </w:txbxContent>
                  </v:textbox>
                  <o:callout v:ext="edit" minusy="t"/>
                  <w10:wrap anchorx="margin"/>
                </v:shape>
              </w:pict>
            </mc:Fallback>
          </mc:AlternateContent>
        </w:r>
        <w:r w:rsidDel="00643158">
          <w:rPr>
            <w:noProof/>
          </w:rPr>
          <mc:AlternateContent>
            <mc:Choice Requires="wps">
              <w:drawing>
                <wp:anchor distT="0" distB="0" distL="114300" distR="114300" simplePos="0" relativeHeight="251654656" behindDoc="0" locked="0" layoutInCell="1" allowOverlap="1" wp14:anchorId="43893987" wp14:editId="7CE52468">
                  <wp:simplePos x="0" y="0"/>
                  <wp:positionH relativeFrom="margin">
                    <wp:posOffset>5706745</wp:posOffset>
                  </wp:positionH>
                  <wp:positionV relativeFrom="paragraph">
                    <wp:posOffset>2125980</wp:posOffset>
                  </wp:positionV>
                  <wp:extent cx="1349375" cy="1126490"/>
                  <wp:effectExtent l="1943100" t="76200" r="22225" b="16510"/>
                  <wp:wrapNone/>
                  <wp:docPr id="6" name="Line Callout 1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49375" cy="112649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6460"/>
                              <a:gd name="adj4" fmla="val -14248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4450A" w14:textId="77777777" w:rsidR="001A06D0" w:rsidRPr="00F43B1D" w:rsidRDefault="001A06D0" w:rsidP="0078189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43B1D">
                                <w:rPr>
                                  <w:sz w:val="18"/>
                                  <w:szCs w:val="18"/>
                                </w:rPr>
                                <w:t>No Ma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F43B1D">
                                <w:rPr>
                                  <w:sz w:val="18"/>
                                  <w:szCs w:val="18"/>
                                </w:rPr>
                                <w:t xml:space="preserve">ching Fields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list to be solved manually by the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3893987" id="Line Callout 1 6" o:spid="_x0000_s1029" type="#_x0000_t47" style="position:absolute;left:0;text-align:left;margin-left:449.35pt;margin-top:167.4pt;width:106.25pt;height:88.7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" adj="-30777,-1395" fillcolor="white [3201]" strokecolor="#70ad47 [3209]" strokeweight="1pt">
                  <v:textbox>
                    <w:txbxContent>
                      <w:p w14:paraId="2044450A" w14:textId="77777777" w:rsidR="001A06D0" w:rsidRPr="00F43B1D" w:rsidRDefault="001A06D0" w:rsidP="0078189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43B1D">
                          <w:rPr>
                            <w:sz w:val="18"/>
                            <w:szCs w:val="18"/>
                          </w:rPr>
                          <w:t>No Ma</w:t>
                        </w:r>
                        <w:r>
                          <w:rPr>
                            <w:sz w:val="18"/>
                            <w:szCs w:val="18"/>
                          </w:rPr>
                          <w:t>t</w:t>
                        </w:r>
                        <w:r w:rsidRPr="00F43B1D">
                          <w:rPr>
                            <w:sz w:val="18"/>
                            <w:szCs w:val="18"/>
                          </w:rPr>
                          <w:t xml:space="preserve">ching Fields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list to be solved manually by the 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Del="00643158"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39405454" wp14:editId="7DB29886">
                  <wp:simplePos x="0" y="0"/>
                  <wp:positionH relativeFrom="margin">
                    <wp:posOffset>998855</wp:posOffset>
                  </wp:positionH>
                  <wp:positionV relativeFrom="paragraph">
                    <wp:posOffset>1430020</wp:posOffset>
                  </wp:positionV>
                  <wp:extent cx="1349375" cy="1126490"/>
                  <wp:effectExtent l="0" t="0" r="1031875" b="16510"/>
                  <wp:wrapNone/>
                  <wp:docPr id="7" name="Line Callout 1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49375" cy="1126490"/>
                          </a:xfrm>
                          <a:prstGeom prst="borderCallout1">
                            <a:avLst>
                              <a:gd name="adj1" fmla="val 30141"/>
                              <a:gd name="adj2" fmla="val 174290"/>
                              <a:gd name="adj3" fmla="val 34222"/>
                              <a:gd name="adj4" fmla="val 105265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F6C43" w14:textId="77777777" w:rsidR="001A06D0" w:rsidRPr="00F43B1D" w:rsidRDefault="001A06D0" w:rsidP="003A552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All fields that system confused to get a matching between node’s XPath and XSA instance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9405454" id="Line Callout 1 7" o:spid="_x0000_s1030" type="#_x0000_t47" style="position:absolute;left:0;text-align:left;margin-left:78.65pt;margin-top:112.6pt;width:106.25pt;height:88.7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" adj="22737,7392,37647,6510" fillcolor="white [3201]" strokecolor="#70ad47 [3209]" strokeweight="1pt">
                  <v:textbox>
                    <w:txbxContent>
                      <w:p w14:paraId="461F6C43" w14:textId="77777777" w:rsidR="001A06D0" w:rsidRPr="00F43B1D" w:rsidRDefault="001A06D0" w:rsidP="003A552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All fields that system confused to get a matching between node’s XPath and XSA instance</w:t>
                        </w:r>
                      </w:p>
                    </w:txbxContent>
                  </v:textbox>
                  <o:callout v:ext="edit" minusy="t"/>
                  <w10:wrap anchorx="margin"/>
                </v:shape>
              </w:pict>
            </mc:Fallback>
          </mc:AlternateContent>
        </w:r>
        <w:r w:rsidDel="00643158">
          <w:rPr>
            <w:noProof/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58A3628A" wp14:editId="47923880">
                  <wp:simplePos x="0" y="0"/>
                  <wp:positionH relativeFrom="margin">
                    <wp:posOffset>5826287</wp:posOffset>
                  </wp:positionH>
                  <wp:positionV relativeFrom="paragraph">
                    <wp:posOffset>913130</wp:posOffset>
                  </wp:positionV>
                  <wp:extent cx="1349375" cy="979805"/>
                  <wp:effectExtent l="1123950" t="0" r="22225" b="10795"/>
                  <wp:wrapNone/>
                  <wp:docPr id="5" name="Line Callout 1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49375" cy="979805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15244"/>
                              <a:gd name="adj4" fmla="val -8205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DE45A" w14:textId="77777777" w:rsidR="001A06D0" w:rsidRPr="00F43B1D" w:rsidRDefault="001A06D0" w:rsidP="00F43B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43B1D">
                                <w:rPr>
                                  <w:sz w:val="18"/>
                                  <w:szCs w:val="18"/>
                                </w:rPr>
                                <w:t>If All confusions and No Ma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F43B1D">
                                <w:rPr>
                                  <w:sz w:val="18"/>
                                  <w:szCs w:val="18"/>
                                </w:rPr>
                                <w:t>ching Fields are solved, you can proceed to next step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8A3628A" id="Line Callout 1 5" o:spid="_x0000_s1031" type="#_x0000_t47" style="position:absolute;left:0;text-align:left;margin-left:458.75pt;margin-top:71.9pt;width:106.25pt;height:77.1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" adj="-17724,3293" fillcolor="white [3201]" strokecolor="#70ad47 [3209]" strokeweight="1pt">
                  <v:textbox>
                    <w:txbxContent>
                      <w:p w14:paraId="2C6DE45A" w14:textId="77777777" w:rsidR="001A06D0" w:rsidRPr="00F43B1D" w:rsidRDefault="001A06D0" w:rsidP="00F43B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43B1D">
                          <w:rPr>
                            <w:sz w:val="18"/>
                            <w:szCs w:val="18"/>
                          </w:rPr>
                          <w:t>If All confusions and No Ma</w:t>
                        </w:r>
                        <w:r>
                          <w:rPr>
                            <w:sz w:val="18"/>
                            <w:szCs w:val="18"/>
                          </w:rPr>
                          <w:t>t</w:t>
                        </w:r>
                        <w:r w:rsidRPr="00F43B1D">
                          <w:rPr>
                            <w:sz w:val="18"/>
                            <w:szCs w:val="18"/>
                          </w:rPr>
                          <w:t>ching Fields are solved, you can proceed to next step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F33088" w:rsidDel="00643158">
          <w:delText>When you select upload, you will be promoted to a screen like the following:</w:delText>
        </w:r>
      </w:del>
    </w:p>
    <w:p w14:paraId="126A0853" w14:textId="77777777" w:rsidR="00F33088" w:rsidDel="00643158" w:rsidRDefault="00F33088" w:rsidP="00643158">
      <w:pPr>
        <w:pStyle w:val="ListParagraph"/>
        <w:ind w:left="1080"/>
        <w:rPr>
          <w:del w:id="65" w:author="Michael Atef" w:date="2013-07-11T09:38:00Z"/>
        </w:rPr>
        <w:pPrChange w:id="66" w:author="Michael Atef" w:date="2013-07-11T09:38:00Z">
          <w:pPr>
            <w:pStyle w:val="ListParagraph"/>
            <w:ind w:left="2520"/>
          </w:pPr>
        </w:pPrChange>
      </w:pPr>
    </w:p>
    <w:p w14:paraId="08CE142C" w14:textId="77777777" w:rsidR="00F33088" w:rsidDel="00643158" w:rsidRDefault="00F33088" w:rsidP="00643158">
      <w:pPr>
        <w:pStyle w:val="ListParagraph"/>
        <w:ind w:left="1080"/>
        <w:jc w:val="center"/>
        <w:rPr>
          <w:del w:id="67" w:author="Michael Atef" w:date="2013-07-11T09:38:00Z"/>
        </w:rPr>
        <w:pPrChange w:id="68" w:author="Michael Atef" w:date="2013-07-11T09:38:00Z">
          <w:pPr>
            <w:pStyle w:val="ListParagraph"/>
            <w:ind w:left="2520"/>
            <w:jc w:val="center"/>
          </w:pPr>
        </w:pPrChange>
      </w:pPr>
    </w:p>
    <w:p w14:paraId="64E8A26A" w14:textId="77777777" w:rsidR="00F33088" w:rsidDel="00643158" w:rsidRDefault="00A0692E" w:rsidP="00643158">
      <w:pPr>
        <w:pStyle w:val="ListParagraph"/>
        <w:ind w:left="1080"/>
        <w:rPr>
          <w:del w:id="69" w:author="Michael Atef" w:date="2013-07-11T09:38:00Z"/>
        </w:rPr>
        <w:pPrChange w:id="70" w:author="Michael Atef" w:date="2013-07-11T09:38:00Z">
          <w:pPr>
            <w:pStyle w:val="ListParagraph"/>
            <w:numPr>
              <w:ilvl w:val="2"/>
              <w:numId w:val="2"/>
            </w:numPr>
            <w:ind w:left="2520" w:hanging="180"/>
          </w:pPr>
        </w:pPrChange>
      </w:pPr>
      <w:del w:id="71" w:author="Michael Atef" w:date="2013-07-11T09:38:00Z">
        <w:r w:rsidDel="00643158">
          <w:delText>You must solve all confusions and all “No matches” before you can proceed.</w:delText>
        </w:r>
      </w:del>
    </w:p>
    <w:p w14:paraId="4BABB2D2" w14:textId="77777777" w:rsidR="002903C5" w:rsidDel="00643158" w:rsidRDefault="002903C5" w:rsidP="00643158">
      <w:pPr>
        <w:pStyle w:val="ListParagraph"/>
        <w:ind w:left="1080"/>
        <w:jc w:val="center"/>
        <w:rPr>
          <w:del w:id="72" w:author="Michael Atef" w:date="2013-07-11T09:38:00Z"/>
        </w:rPr>
        <w:pPrChange w:id="73" w:author="Michael Atef" w:date="2013-07-11T09:38:00Z">
          <w:pPr>
            <w:pStyle w:val="ListParagraph"/>
            <w:ind w:left="1080"/>
            <w:jc w:val="center"/>
          </w:pPr>
        </w:pPrChange>
      </w:pPr>
    </w:p>
    <w:p w14:paraId="14F7F4DD" w14:textId="77777777" w:rsidR="00781896" w:rsidRDefault="00535A46" w:rsidP="00643158">
      <w:pPr>
        <w:pStyle w:val="ListParagraph"/>
        <w:ind w:left="1080"/>
        <w:pPrChange w:id="74" w:author="Michael Atef" w:date="2013-07-11T09:38:00Z">
          <w:pPr>
            <w:pStyle w:val="ListParagraph"/>
            <w:numPr>
              <w:numId w:val="2"/>
            </w:numPr>
            <w:ind w:left="1080" w:hanging="360"/>
          </w:pPr>
        </w:pPrChange>
      </w:pPr>
      <w:commentRangeStart w:id="75"/>
      <w:del w:id="76" w:author="Michael Atef" w:date="2013-07-11T09:38:00Z">
        <w:r w:rsidDel="00643158">
          <w:rPr>
            <w:noProof/>
          </w:rPr>
          <mc:AlternateContent>
            <mc:Choice Requires="wps">
              <w:drawing>
                <wp:anchor distT="0" distB="0" distL="114300" distR="114300" simplePos="0" relativeHeight="251671040" behindDoc="0" locked="0" layoutInCell="1" allowOverlap="1" wp14:anchorId="4AA0EA5D" wp14:editId="4F8E6F06">
                  <wp:simplePos x="0" y="0"/>
                  <wp:positionH relativeFrom="margin">
                    <wp:posOffset>590550</wp:posOffset>
                  </wp:positionH>
                  <wp:positionV relativeFrom="paragraph">
                    <wp:posOffset>1216660</wp:posOffset>
                  </wp:positionV>
                  <wp:extent cx="1552575" cy="1171575"/>
                  <wp:effectExtent l="0" t="0" r="466725" b="28575"/>
                  <wp:wrapNone/>
                  <wp:docPr id="14" name="Line Callout 1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52575" cy="1171575"/>
                          </a:xfrm>
                          <a:prstGeom prst="borderCallout1">
                            <a:avLst>
                              <a:gd name="adj1" fmla="val 13872"/>
                              <a:gd name="adj2" fmla="val 103323"/>
                              <a:gd name="adj3" fmla="val 9248"/>
                              <a:gd name="adj4" fmla="val 127311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6F699" w14:textId="77777777" w:rsidR="001A06D0" w:rsidRPr="005570A2" w:rsidRDefault="001A06D0" w:rsidP="00535A46">
                              <w:pPr>
                                <w:jc w:val="center"/>
                              </w:pPr>
                              <w:r w:rsidRPr="005570A2">
                                <w:t>Data Holders are elements or attributes that are meant to contain actual data.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AA0EA5D" id="Line Callout 1 14" o:spid="_x0000_s1032" type="#_x0000_t47" style="position:absolute;left:0;text-align:left;margin-left:46.5pt;margin-top:95.8pt;width:122.25pt;height:92.25pt;z-index:251671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" adj="27499,1998,22318,2996" fillcolor="white [3201]" strokecolor="black [3200]" strokeweight="1pt">
                  <v:textbox>
                    <w:txbxContent>
                      <w:p w14:paraId="79B6F699" w14:textId="77777777" w:rsidR="001A06D0" w:rsidRPr="005570A2" w:rsidRDefault="001A06D0" w:rsidP="00535A46">
                        <w:pPr>
                          <w:jc w:val="center"/>
                        </w:pPr>
                        <w:r w:rsidRPr="005570A2">
                          <w:t>Data Holders are elements or attributes that are meant to contain actual data.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mc:Fallback>
          </mc:AlternateContent>
        </w:r>
        <w:r w:rsidR="006A162B" w:rsidDel="00643158">
          <w:rPr>
            <w:noProof/>
          </w:rPr>
          <w:drawing>
            <wp:anchor distT="0" distB="0" distL="114300" distR="114300" simplePos="0" relativeHeight="251667968" behindDoc="0" locked="0" layoutInCell="1" allowOverlap="1" wp14:anchorId="69BB4031" wp14:editId="264621EE">
              <wp:simplePos x="0" y="0"/>
              <wp:positionH relativeFrom="margin">
                <wp:align>center</wp:align>
              </wp:positionH>
              <wp:positionV relativeFrom="paragraph">
                <wp:posOffset>278927</wp:posOffset>
              </wp:positionV>
              <wp:extent cx="7559749" cy="4455874"/>
              <wp:effectExtent l="0" t="0" r="3175" b="1905"/>
              <wp:wrapTopAndBottom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8D818ED.tmp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749" cy="44558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781896" w:rsidDel="00643158">
          <w:delText xml:space="preserve">  After proceeding </w:delText>
        </w:r>
        <w:r w:rsidR="00A0692E" w:rsidDel="00643158">
          <w:delText>to the next page, you will find a screen like the followin</w:delText>
        </w:r>
        <w:commentRangeEnd w:id="75"/>
        <w:r w:rsidR="00D45670" w:rsidDel="00643158">
          <w:rPr>
            <w:rStyle w:val="CommentReference"/>
          </w:rPr>
          <w:commentReference w:id="75"/>
        </w:r>
        <w:r w:rsidR="00A0692E" w:rsidDel="00643158">
          <w:delText>g:</w:delText>
        </w:r>
      </w:del>
    </w:p>
    <w:sectPr w:rsidR="00781896" w:rsidSect="00594B97">
      <w:headerReference w:type="default" r:id="rId16"/>
      <w:footerReference w:type="default" r:id="rId17"/>
      <w:pgSz w:w="12240" w:h="15840" w:orient="portrait"/>
      <w:pgMar w:top="1440" w:right="1800" w:bottom="1440" w:left="1800" w:header="720" w:footer="720" w:gutter="0"/>
      <w:pgNumType w:start="0"/>
      <w:cols w:space="720"/>
      <w:titlePg/>
      <w:docGrid w:linePitch="360"/>
      <w:sectPrChange w:id="77" w:author="Michael Atef" w:date="2013-07-11T09:44:00Z">
        <w:sectPr w:rsidR="00781896" w:rsidSect="00594B97">
          <w:pgSz w:w="15840" w:h="12240" w:orient="landscape"/>
          <w:pgMar w:top="1800" w:right="1440" w:bottom="180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5" w:author="Engy Morsy" w:date="2013-07-11T09:17:00Z" w:initials="EM">
    <w:p w14:paraId="740EE659" w14:textId="77777777" w:rsidR="001A06D0" w:rsidRDefault="001A06D0">
      <w:pPr>
        <w:pStyle w:val="CommentText"/>
      </w:pPr>
      <w:r>
        <w:rPr>
          <w:rStyle w:val="CommentReference"/>
        </w:rPr>
        <w:annotationRef/>
      </w:r>
      <w:r>
        <w:t xml:space="preserve">Missing screen shots. </w:t>
      </w:r>
    </w:p>
    <w:p w14:paraId="7AA7E894" w14:textId="77777777" w:rsidR="001A06D0" w:rsidRDefault="001A06D0">
      <w:pPr>
        <w:pStyle w:val="CommentText"/>
      </w:pPr>
      <w:r>
        <w:t>The user guide need to be in a separate file.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A7E89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C4C3E" w14:textId="77777777" w:rsidR="001A06D0" w:rsidRDefault="001A06D0" w:rsidP="006701B1">
      <w:pPr>
        <w:spacing w:after="0" w:line="240" w:lineRule="auto"/>
      </w:pPr>
      <w:r>
        <w:separator/>
      </w:r>
    </w:p>
  </w:endnote>
  <w:endnote w:type="continuationSeparator" w:id="0">
    <w:p w14:paraId="2ED2FCBF" w14:textId="77777777" w:rsidR="001A06D0" w:rsidRDefault="001A06D0" w:rsidP="0067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214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67176" w14:textId="77777777" w:rsidR="001A06D0" w:rsidRDefault="001A06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B9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8DBA6F1" w14:textId="77777777" w:rsidR="001A06D0" w:rsidRDefault="001A06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4577C" w14:textId="77777777" w:rsidR="001A06D0" w:rsidRDefault="001A06D0" w:rsidP="006701B1">
      <w:pPr>
        <w:spacing w:after="0" w:line="240" w:lineRule="auto"/>
      </w:pPr>
      <w:r>
        <w:separator/>
      </w:r>
    </w:p>
  </w:footnote>
  <w:footnote w:type="continuationSeparator" w:id="0">
    <w:p w14:paraId="55792990" w14:textId="77777777" w:rsidR="001A06D0" w:rsidRDefault="001A06D0" w:rsidP="0067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8AA2" w14:textId="77777777" w:rsidR="001A06D0" w:rsidRDefault="001A06D0" w:rsidP="006701B1">
    <w:pPr>
      <w:pStyle w:val="Header"/>
      <w:jc w:val="right"/>
    </w:pPr>
    <w:r>
      <w:t>© Bibliotheca Alexandrina</w:t>
    </w:r>
  </w:p>
  <w:p w14:paraId="107A42D8" w14:textId="77777777" w:rsidR="001A06D0" w:rsidRDefault="001A06D0" w:rsidP="006701B1">
    <w:pPr>
      <w:pStyle w:val="Header"/>
      <w:jc w:val="right"/>
    </w:pPr>
    <w:r>
      <w:t>Version 1.0</w:t>
    </w:r>
  </w:p>
  <w:p w14:paraId="3D6311B7" w14:textId="77777777" w:rsidR="001A06D0" w:rsidRDefault="001A06D0" w:rsidP="006701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C3B"/>
    <w:multiLevelType w:val="hybridMultilevel"/>
    <w:tmpl w:val="C98475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EA55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303C92"/>
    <w:multiLevelType w:val="multilevel"/>
    <w:tmpl w:val="C5E6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F3F80"/>
    <w:multiLevelType w:val="multilevel"/>
    <w:tmpl w:val="88E6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F5763A"/>
    <w:multiLevelType w:val="multilevel"/>
    <w:tmpl w:val="AD60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70669"/>
    <w:multiLevelType w:val="multilevel"/>
    <w:tmpl w:val="16B4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2E0B2A"/>
    <w:multiLevelType w:val="hybridMultilevel"/>
    <w:tmpl w:val="BB7C2A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772AFF"/>
    <w:multiLevelType w:val="multilevel"/>
    <w:tmpl w:val="188E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AD2603"/>
    <w:multiLevelType w:val="hybridMultilevel"/>
    <w:tmpl w:val="2C647352"/>
    <w:lvl w:ilvl="0" w:tplc="832E04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511D7"/>
    <w:multiLevelType w:val="multilevel"/>
    <w:tmpl w:val="19CE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5F3E65"/>
    <w:multiLevelType w:val="hybridMultilevel"/>
    <w:tmpl w:val="BC4E6F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425F5D"/>
    <w:multiLevelType w:val="multilevel"/>
    <w:tmpl w:val="7CE266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Atef">
    <w15:presenceInfo w15:providerId="AD" w15:userId="S-1-5-21-602162358-1336601894-1801674531-23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ailMerge>
    <w:mainDocumentType w:val="email"/>
    <w:dataType w:val="textFile"/>
    <w:activeRecord w:val="-1"/>
  </w:mailMerge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C6"/>
    <w:rsid w:val="00022616"/>
    <w:rsid w:val="000724FE"/>
    <w:rsid w:val="00091F66"/>
    <w:rsid w:val="001751BE"/>
    <w:rsid w:val="00185012"/>
    <w:rsid w:val="001A06D0"/>
    <w:rsid w:val="001B6C8A"/>
    <w:rsid w:val="00220509"/>
    <w:rsid w:val="002903C5"/>
    <w:rsid w:val="002A710E"/>
    <w:rsid w:val="002B0606"/>
    <w:rsid w:val="002F5998"/>
    <w:rsid w:val="0035655B"/>
    <w:rsid w:val="003924B7"/>
    <w:rsid w:val="00397D30"/>
    <w:rsid w:val="003A552D"/>
    <w:rsid w:val="003C7834"/>
    <w:rsid w:val="00531C4F"/>
    <w:rsid w:val="00535A46"/>
    <w:rsid w:val="005570A2"/>
    <w:rsid w:val="00594B97"/>
    <w:rsid w:val="005E569C"/>
    <w:rsid w:val="0061618B"/>
    <w:rsid w:val="00643158"/>
    <w:rsid w:val="006701B1"/>
    <w:rsid w:val="006A162B"/>
    <w:rsid w:val="006D11EF"/>
    <w:rsid w:val="006D625C"/>
    <w:rsid w:val="00755692"/>
    <w:rsid w:val="00781896"/>
    <w:rsid w:val="007D00E5"/>
    <w:rsid w:val="007E52DD"/>
    <w:rsid w:val="007F632B"/>
    <w:rsid w:val="00826217"/>
    <w:rsid w:val="008A54F2"/>
    <w:rsid w:val="008A7D6C"/>
    <w:rsid w:val="008C477A"/>
    <w:rsid w:val="00995B06"/>
    <w:rsid w:val="009A7C3F"/>
    <w:rsid w:val="009D1970"/>
    <w:rsid w:val="009D7F8C"/>
    <w:rsid w:val="00A0170A"/>
    <w:rsid w:val="00A0692E"/>
    <w:rsid w:val="00A119D5"/>
    <w:rsid w:val="00A66283"/>
    <w:rsid w:val="00A94D3C"/>
    <w:rsid w:val="00AC6584"/>
    <w:rsid w:val="00B8172D"/>
    <w:rsid w:val="00BA120A"/>
    <w:rsid w:val="00BD6736"/>
    <w:rsid w:val="00BF1C49"/>
    <w:rsid w:val="00C26F82"/>
    <w:rsid w:val="00C4122D"/>
    <w:rsid w:val="00C801C5"/>
    <w:rsid w:val="00C914C6"/>
    <w:rsid w:val="00D446CF"/>
    <w:rsid w:val="00D45670"/>
    <w:rsid w:val="00D75177"/>
    <w:rsid w:val="00DA6372"/>
    <w:rsid w:val="00E81D4D"/>
    <w:rsid w:val="00EF1881"/>
    <w:rsid w:val="00F33088"/>
    <w:rsid w:val="00F357EC"/>
    <w:rsid w:val="00F43B1D"/>
    <w:rsid w:val="00F518E7"/>
    <w:rsid w:val="00F7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1DCB"/>
  <w15:docId w15:val="{58DF1DE4-F120-4DA4-8A6A-1EFAC69E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2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6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1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7F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7F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7F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F8C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D7F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7F8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D0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0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70A2"/>
    <w:rPr>
      <w:b/>
      <w:bCs/>
    </w:rPr>
  </w:style>
  <w:style w:type="character" w:customStyle="1" w:styleId="apple-converted-space">
    <w:name w:val="apple-converted-space"/>
    <w:basedOn w:val="DefaultParagraphFont"/>
    <w:rsid w:val="005570A2"/>
  </w:style>
  <w:style w:type="character" w:styleId="Emphasis">
    <w:name w:val="Emphasis"/>
    <w:basedOn w:val="DefaultParagraphFont"/>
    <w:uiPriority w:val="20"/>
    <w:qFormat/>
    <w:rsid w:val="005570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70A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62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62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6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AC65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658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701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1B1"/>
  </w:style>
  <w:style w:type="paragraph" w:styleId="Footer">
    <w:name w:val="footer"/>
    <w:basedOn w:val="Normal"/>
    <w:link w:val="FooterChar"/>
    <w:uiPriority w:val="99"/>
    <w:unhideWhenUsed/>
    <w:rsid w:val="006701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1B1"/>
  </w:style>
  <w:style w:type="paragraph" w:styleId="BalloonText">
    <w:name w:val="Balloon Text"/>
    <w:basedOn w:val="Normal"/>
    <w:link w:val="BalloonTextChar"/>
    <w:uiPriority w:val="99"/>
    <w:semiHidden/>
    <w:unhideWhenUsed/>
    <w:rsid w:val="00DA6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7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5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6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554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2E3D54"/>
            <w:bottom w:val="none" w:sz="0" w:space="0" w:color="auto"/>
            <w:right w:val="none" w:sz="0" w:space="0" w:color="auto"/>
          </w:divBdr>
        </w:div>
        <w:div w:id="1628462724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304862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43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85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3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2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5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3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9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64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4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82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2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6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53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23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9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2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8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95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0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0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4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0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15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0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79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99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7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73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1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XSA driven application</Abstract>
  <CompanyAddress/>
  <CompanyPhone/>
  <CompanyFax/>
  <CompanyEmail>Michael.atef@bibalex.org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E6E296-9A13-45B9-A1B0-97571834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XSA Authoring tool Documentation</vt:lpstr>
    </vt:vector>
  </TitlesOfParts>
  <Company>Bibliotheca Alexandrina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XSA Authoring tool Documentation</dc:title>
  <dc:subject>Version 1.0</dc:subject>
  <dc:creator>Michael Atef</dc:creator>
  <cp:keywords/>
  <dc:description/>
  <cp:lastModifiedBy>Michael Atef</cp:lastModifiedBy>
  <cp:revision>8</cp:revision>
  <dcterms:created xsi:type="dcterms:W3CDTF">2013-07-10T11:21:00Z</dcterms:created>
  <dcterms:modified xsi:type="dcterms:W3CDTF">2013-07-11T12:00:00Z</dcterms:modified>
</cp:coreProperties>
</file>